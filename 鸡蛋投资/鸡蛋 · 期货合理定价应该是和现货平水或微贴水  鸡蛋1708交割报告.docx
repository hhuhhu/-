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A6A" w:rsidRPr="000D6A6A" w:rsidRDefault="000D6A6A" w:rsidP="000D6A6A">
      <w:pPr>
        <w:widowControl/>
        <w:spacing w:line="750" w:lineRule="atLeast"/>
        <w:jc w:val="left"/>
        <w:outlineLvl w:val="0"/>
        <w:rPr>
          <w:rFonts w:ascii="微软雅黑" w:eastAsia="微软雅黑" w:hAnsi="微软雅黑" w:cs="宋体"/>
          <w:b/>
          <w:bCs/>
          <w:color w:val="333333"/>
          <w:kern w:val="36"/>
          <w:sz w:val="54"/>
          <w:szCs w:val="54"/>
        </w:rPr>
      </w:pPr>
      <w:bookmarkStart w:id="0" w:name="_GoBack"/>
      <w:r w:rsidRPr="000D6A6A">
        <w:rPr>
          <w:rFonts w:ascii="微软雅黑" w:eastAsia="微软雅黑" w:hAnsi="微软雅黑" w:cs="宋体" w:hint="eastAsia"/>
          <w:b/>
          <w:bCs/>
          <w:color w:val="333333"/>
          <w:kern w:val="36"/>
          <w:sz w:val="54"/>
          <w:szCs w:val="54"/>
        </w:rPr>
        <w:t>鸡蛋 · 期货合理定价应该是和现货平水或微贴水 | 鸡蛋1708交割报告</w:t>
      </w:r>
    </w:p>
    <w:bookmarkEnd w:id="0"/>
    <w:p w:rsidR="000D6A6A" w:rsidRPr="000D6A6A" w:rsidRDefault="000D6A6A" w:rsidP="000D6A6A">
      <w:pPr>
        <w:widowControl/>
        <w:jc w:val="left"/>
        <w:rPr>
          <w:rFonts w:ascii="微软雅黑" w:eastAsia="微软雅黑" w:hAnsi="微软雅黑" w:cs="宋体" w:hint="eastAsia"/>
          <w:color w:val="000000"/>
          <w:kern w:val="0"/>
          <w:sz w:val="18"/>
          <w:szCs w:val="18"/>
        </w:rPr>
      </w:pPr>
      <w:r w:rsidRPr="000D6A6A">
        <w:rPr>
          <w:rFonts w:ascii="微软雅黑" w:eastAsia="微软雅黑" w:hAnsi="微软雅黑" w:cs="宋体" w:hint="eastAsia"/>
          <w:color w:val="333333"/>
          <w:kern w:val="0"/>
          <w:szCs w:val="21"/>
        </w:rPr>
        <w:t>2017年08月16日09:10 </w:t>
      </w:r>
      <w:hyperlink r:id="rId4" w:tgtFrame="_blank" w:history="1">
        <w:r w:rsidRPr="000D6A6A">
          <w:rPr>
            <w:rFonts w:ascii="微软雅黑" w:eastAsia="微软雅黑" w:hAnsi="微软雅黑" w:cs="宋体" w:hint="eastAsia"/>
            <w:color w:val="333333"/>
            <w:kern w:val="0"/>
            <w:szCs w:val="21"/>
          </w:rPr>
          <w:t>农产品期货网</w:t>
        </w:r>
      </w:hyperlink>
    </w:p>
    <w:p w:rsidR="000D6A6A" w:rsidRPr="000D6A6A" w:rsidRDefault="000D6A6A" w:rsidP="000D6A6A">
      <w:pPr>
        <w:widowControl/>
        <w:jc w:val="left"/>
        <w:rPr>
          <w:rFonts w:ascii="微软雅黑" w:eastAsia="微软雅黑" w:hAnsi="微软雅黑" w:cs="宋体" w:hint="eastAsia"/>
          <w:color w:val="000000"/>
          <w:kern w:val="0"/>
          <w:sz w:val="18"/>
          <w:szCs w:val="18"/>
        </w:rPr>
      </w:pPr>
      <w:r w:rsidRPr="000D6A6A">
        <w:rPr>
          <w:rFonts w:ascii="微软雅黑" w:eastAsia="微软雅黑" w:hAnsi="微软雅黑" w:cs="宋体" w:hint="eastAsia"/>
          <w:color w:val="333333"/>
          <w:kern w:val="0"/>
          <w:szCs w:val="21"/>
        </w:rPr>
        <w:t>0</w:t>
      </w:r>
      <w:hyperlink r:id="rId5" w:tgtFrame="_blank" w:tooltip="分享到微博" w:history="1">
        <w:r w:rsidRPr="000D6A6A">
          <w:rPr>
            <w:rFonts w:ascii="微软雅黑" w:eastAsia="微软雅黑" w:hAnsi="微软雅黑" w:cs="宋体" w:hint="eastAsia"/>
            <w:color w:val="333333"/>
            <w:kern w:val="0"/>
            <w:sz w:val="18"/>
            <w:szCs w:val="18"/>
          </w:rPr>
          <w:t>微博</w:t>
        </w:r>
      </w:hyperlink>
      <w:hyperlink r:id="rId6" w:history="1">
        <w:r w:rsidRPr="000D6A6A">
          <w:rPr>
            <w:rFonts w:ascii="微软雅黑" w:eastAsia="微软雅黑" w:hAnsi="微软雅黑" w:cs="宋体" w:hint="eastAsia"/>
            <w:color w:val="333333"/>
            <w:kern w:val="0"/>
            <w:sz w:val="18"/>
            <w:szCs w:val="18"/>
          </w:rPr>
          <w:t>微信</w:t>
        </w:r>
      </w:hyperlink>
      <w:hyperlink r:id="rId7" w:tgtFrame="_blank" w:history="1">
        <w:r w:rsidRPr="000D6A6A">
          <w:rPr>
            <w:rFonts w:ascii="微软雅黑" w:eastAsia="微软雅黑" w:hAnsi="微软雅黑" w:cs="宋体" w:hint="eastAsia"/>
            <w:color w:val="333333"/>
            <w:kern w:val="0"/>
            <w:sz w:val="18"/>
            <w:szCs w:val="18"/>
          </w:rPr>
          <w:t>QQ空间</w:t>
        </w:r>
      </w:hyperlink>
      <w:hyperlink r:id="rId8" w:history="1">
        <w:r w:rsidRPr="000D6A6A">
          <w:rPr>
            <w:rFonts w:ascii="微软雅黑" w:eastAsia="微软雅黑" w:hAnsi="微软雅黑" w:cs="宋体" w:hint="eastAsia"/>
            <w:color w:val="333333"/>
            <w:kern w:val="0"/>
            <w:sz w:val="18"/>
            <w:szCs w:val="18"/>
          </w:rPr>
          <w:t>添加喜爱</w:t>
        </w:r>
      </w:hyperlink>
    </w:p>
    <w:p w:rsidR="000D6A6A" w:rsidRPr="000D6A6A" w:rsidRDefault="000D6A6A" w:rsidP="000D6A6A">
      <w:pPr>
        <w:widowControl/>
        <w:jc w:val="left"/>
        <w:rPr>
          <w:ins w:id="1" w:author="Unknown"/>
          <w:rFonts w:ascii="微软雅黑" w:eastAsia="微软雅黑" w:hAnsi="微软雅黑" w:cs="宋体" w:hint="eastAsia"/>
          <w:color w:val="000000"/>
          <w:kern w:val="0"/>
          <w:sz w:val="18"/>
          <w:szCs w:val="18"/>
        </w:rPr>
      </w:pPr>
      <w:r w:rsidRPr="000D6A6A">
        <w:rPr>
          <w:rFonts w:ascii="微软雅黑" w:eastAsia="微软雅黑" w:hAnsi="微软雅黑" w:cs="宋体"/>
          <w:noProof/>
          <w:color w:val="333333"/>
          <w:kern w:val="0"/>
          <w:sz w:val="18"/>
          <w:szCs w:val="18"/>
        </w:rPr>
        <w:drawing>
          <wp:inline distT="0" distB="0" distL="0" distR="0">
            <wp:extent cx="6096000" cy="857250"/>
            <wp:effectExtent l="0" t="0" r="0" b="0"/>
            <wp:docPr id="4" name="图片 4" descr="//d9.sina.com.cn/pfpghc2/201708/02/4fde33b90a5d4d929048c8bd0c8d5bf4.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9.sina.com.cn/pfpghc2/201708/02/4fde33b90a5d4d929048c8bd0c8d5bf4.jp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857250"/>
                    </a:xfrm>
                    <a:prstGeom prst="rect">
                      <a:avLst/>
                    </a:prstGeom>
                    <a:noFill/>
                    <a:ln>
                      <a:noFill/>
                    </a:ln>
                  </pic:spPr>
                </pic:pic>
              </a:graphicData>
            </a:graphic>
          </wp:inline>
        </w:drawing>
      </w:r>
    </w:p>
    <w:p w:rsidR="000D6A6A" w:rsidRPr="000D6A6A" w:rsidRDefault="000D6A6A" w:rsidP="000D6A6A">
      <w:pPr>
        <w:widowControl/>
        <w:shd w:val="clear" w:color="auto" w:fill="F4F4F4"/>
        <w:spacing w:before="225" w:after="225" w:line="480" w:lineRule="atLeast"/>
        <w:jc w:val="left"/>
        <w:rPr>
          <w:rFonts w:ascii="微软雅黑" w:eastAsia="微软雅黑" w:hAnsi="微软雅黑" w:cs="宋体" w:hint="eastAsia"/>
          <w:color w:val="000000"/>
          <w:kern w:val="0"/>
          <w:sz w:val="24"/>
          <w:szCs w:val="24"/>
        </w:rPr>
      </w:pPr>
      <w:r w:rsidRPr="000D6A6A">
        <w:rPr>
          <w:rFonts w:ascii="微软雅黑" w:eastAsia="微软雅黑" w:hAnsi="微软雅黑" w:cs="宋体" w:hint="eastAsia"/>
          <w:b/>
          <w:bCs/>
          <w:color w:val="000000"/>
          <w:kern w:val="0"/>
          <w:sz w:val="24"/>
          <w:szCs w:val="24"/>
        </w:rPr>
        <w:t>参会报名</w:t>
      </w:r>
      <w:r w:rsidRPr="000D6A6A">
        <w:rPr>
          <w:rFonts w:ascii="微软雅黑" w:eastAsia="微软雅黑" w:hAnsi="微软雅黑" w:cs="宋体" w:hint="eastAsia"/>
          <w:color w:val="000000"/>
          <w:kern w:val="0"/>
          <w:sz w:val="24"/>
          <w:szCs w:val="24"/>
        </w:rPr>
        <w:t>：由新浪财经主办的银行业年度盛典“2017中国银行业发展论坛暨第五届银行综合评选颁奖典礼”定于8月24日在北京金融街威斯汀大酒店举行，敬请期待。[</w:t>
      </w:r>
      <w:hyperlink r:id="rId11" w:tgtFrame="_blank" w:history="1">
        <w:r w:rsidRPr="000D6A6A">
          <w:rPr>
            <w:rFonts w:ascii="微软雅黑" w:eastAsia="微软雅黑" w:hAnsi="微软雅黑" w:cs="宋体" w:hint="eastAsia"/>
            <w:color w:val="113EAA"/>
            <w:kern w:val="0"/>
            <w:sz w:val="24"/>
            <w:szCs w:val="24"/>
          </w:rPr>
          <w:t>报名入口</w:t>
        </w:r>
      </w:hyperlink>
      <w:r w:rsidRPr="000D6A6A">
        <w:rPr>
          <w:rFonts w:ascii="微软雅黑" w:eastAsia="微软雅黑" w:hAnsi="微软雅黑" w:cs="宋体" w:hint="eastAsia"/>
          <w:color w:val="000000"/>
          <w:kern w:val="0"/>
          <w:sz w:val="24"/>
          <w:szCs w:val="24"/>
        </w:rPr>
        <w:t>]</w:t>
      </w:r>
    </w:p>
    <w:p w:rsidR="000D6A6A" w:rsidRPr="000D6A6A" w:rsidRDefault="000D6A6A" w:rsidP="000D6A6A">
      <w:pPr>
        <w:widowControl/>
        <w:jc w:val="left"/>
        <w:rPr>
          <w:rFonts w:ascii="微软雅黑" w:eastAsia="微软雅黑" w:hAnsi="微软雅黑" w:cs="宋体" w:hint="eastAsia"/>
          <w:color w:val="000000"/>
          <w:kern w:val="0"/>
          <w:sz w:val="24"/>
          <w:szCs w:val="24"/>
        </w:rPr>
      </w:pPr>
      <w:r w:rsidRPr="000D6A6A">
        <w:rPr>
          <w:rFonts w:ascii="微软雅黑" w:eastAsia="微软雅黑" w:hAnsi="微软雅黑" w:cs="宋体" w:hint="eastAsia"/>
          <w:color w:val="000000"/>
          <w:kern w:val="0"/>
          <w:sz w:val="24"/>
          <w:szCs w:val="24"/>
        </w:rPr>
        <w:t>    一、交割方式和流程</w:t>
      </w:r>
    </w:p>
    <w:p w:rsidR="000D6A6A" w:rsidRPr="000D6A6A" w:rsidRDefault="000D6A6A" w:rsidP="000D6A6A">
      <w:pPr>
        <w:widowControl/>
        <w:spacing w:before="225" w:after="225" w:line="480" w:lineRule="atLeast"/>
        <w:jc w:val="left"/>
        <w:rPr>
          <w:rFonts w:ascii="微软雅黑" w:eastAsia="微软雅黑" w:hAnsi="微软雅黑" w:cs="宋体" w:hint="eastAsia"/>
          <w:color w:val="000000"/>
          <w:kern w:val="0"/>
          <w:sz w:val="24"/>
          <w:szCs w:val="24"/>
        </w:rPr>
      </w:pPr>
      <w:r w:rsidRPr="000D6A6A">
        <w:rPr>
          <w:rFonts w:ascii="微软雅黑" w:eastAsia="微软雅黑" w:hAnsi="微软雅黑" w:cs="宋体" w:hint="eastAsia"/>
          <w:color w:val="000000"/>
          <w:kern w:val="0"/>
          <w:sz w:val="24"/>
          <w:szCs w:val="24"/>
        </w:rPr>
        <w:t>    1703 合约开始鸡蛋交割规则改变，改为全月每日选择交割和一次性交割并行。</w:t>
      </w:r>
    </w:p>
    <w:p w:rsidR="000D6A6A" w:rsidRPr="000D6A6A" w:rsidRDefault="000D6A6A" w:rsidP="000D6A6A">
      <w:pPr>
        <w:widowControl/>
        <w:spacing w:before="225" w:after="225" w:line="480" w:lineRule="atLeast"/>
        <w:jc w:val="left"/>
        <w:rPr>
          <w:rFonts w:ascii="微软雅黑" w:eastAsia="微软雅黑" w:hAnsi="微软雅黑" w:cs="宋体" w:hint="eastAsia"/>
          <w:color w:val="000000"/>
          <w:kern w:val="0"/>
          <w:sz w:val="24"/>
          <w:szCs w:val="24"/>
        </w:rPr>
      </w:pPr>
      <w:r w:rsidRPr="000D6A6A">
        <w:rPr>
          <w:rFonts w:ascii="微软雅黑" w:eastAsia="微软雅黑" w:hAnsi="微软雅黑" w:cs="宋体" w:hint="eastAsia"/>
          <w:color w:val="000000"/>
          <w:kern w:val="0"/>
          <w:sz w:val="24"/>
          <w:szCs w:val="24"/>
        </w:rPr>
        <w:t>    全月每日选择交割时间：交割月第一个交易日至倒数第五个交易日。由持有标准仓单和交割月单向卖持仓的卖方客户主动提出，或者由具有车板交割资格且持有交割月单向卖持仓的卖方客户提出车板交割申请并经交易所审核通过，统一由交易所组织匹配买卖双方在规定时间完成交割的交割方式。买方申报意向，闭市后，交易所通过系统，按照“申报意向优先、含有建仓时间最早的持仓优先”原则，确定参与配对的买方持仓。</w:t>
      </w:r>
    </w:p>
    <w:p w:rsidR="000D6A6A" w:rsidRPr="000D6A6A" w:rsidRDefault="000D6A6A" w:rsidP="000D6A6A">
      <w:pPr>
        <w:widowControl/>
        <w:spacing w:before="225" w:after="225" w:line="480" w:lineRule="atLeast"/>
        <w:jc w:val="left"/>
        <w:rPr>
          <w:rFonts w:ascii="微软雅黑" w:eastAsia="微软雅黑" w:hAnsi="微软雅黑" w:cs="宋体" w:hint="eastAsia"/>
          <w:color w:val="000000"/>
          <w:kern w:val="0"/>
          <w:sz w:val="24"/>
          <w:szCs w:val="24"/>
        </w:rPr>
      </w:pPr>
    </w:p>
    <w:p w:rsidR="000D6A6A" w:rsidRPr="000D6A6A" w:rsidRDefault="000D6A6A" w:rsidP="000D6A6A">
      <w:pPr>
        <w:widowControl/>
        <w:spacing w:before="225" w:after="225" w:line="480" w:lineRule="atLeast"/>
        <w:jc w:val="left"/>
        <w:rPr>
          <w:rFonts w:ascii="微软雅黑" w:eastAsia="微软雅黑" w:hAnsi="微软雅黑" w:cs="宋体" w:hint="eastAsia"/>
          <w:color w:val="000000"/>
          <w:kern w:val="0"/>
          <w:sz w:val="24"/>
          <w:szCs w:val="24"/>
        </w:rPr>
      </w:pPr>
      <w:r w:rsidRPr="000D6A6A">
        <w:rPr>
          <w:rFonts w:ascii="微软雅黑" w:eastAsia="微软雅黑" w:hAnsi="微软雅黑" w:cs="宋体" w:hint="eastAsia"/>
          <w:color w:val="000000"/>
          <w:kern w:val="0"/>
          <w:sz w:val="24"/>
          <w:szCs w:val="24"/>
        </w:rPr>
        <w:t>图1  交割方式</w:t>
      </w:r>
    </w:p>
    <w:p w:rsidR="000D6A6A" w:rsidRPr="000D6A6A" w:rsidRDefault="000D6A6A" w:rsidP="000D6A6A">
      <w:pPr>
        <w:widowControl/>
        <w:spacing w:before="225" w:after="225" w:line="480" w:lineRule="atLeast"/>
        <w:jc w:val="left"/>
        <w:rPr>
          <w:rFonts w:ascii="微软雅黑" w:eastAsia="微软雅黑" w:hAnsi="微软雅黑" w:cs="宋体" w:hint="eastAsia"/>
          <w:color w:val="000000"/>
          <w:kern w:val="0"/>
          <w:sz w:val="24"/>
          <w:szCs w:val="24"/>
        </w:rPr>
      </w:pPr>
    </w:p>
    <w:p w:rsidR="000D6A6A" w:rsidRPr="000D6A6A" w:rsidRDefault="000D6A6A" w:rsidP="000D6A6A">
      <w:pPr>
        <w:widowControl/>
        <w:spacing w:before="225" w:after="225" w:line="480" w:lineRule="atLeast"/>
        <w:jc w:val="left"/>
        <w:rPr>
          <w:rFonts w:ascii="微软雅黑" w:eastAsia="微软雅黑" w:hAnsi="微软雅黑" w:cs="宋体" w:hint="eastAsia"/>
          <w:color w:val="000000"/>
          <w:kern w:val="0"/>
          <w:sz w:val="24"/>
          <w:szCs w:val="24"/>
        </w:rPr>
      </w:pPr>
      <w:r w:rsidRPr="000D6A6A">
        <w:rPr>
          <w:rFonts w:ascii="微软雅黑" w:eastAsia="微软雅黑" w:hAnsi="微软雅黑" w:cs="宋体"/>
          <w:noProof/>
          <w:color w:val="000000"/>
          <w:kern w:val="0"/>
          <w:sz w:val="24"/>
          <w:szCs w:val="24"/>
        </w:rPr>
        <w:drawing>
          <wp:inline distT="0" distB="0" distL="0" distR="0">
            <wp:extent cx="5667375" cy="4257675"/>
            <wp:effectExtent l="0" t="0" r="9525" b="9525"/>
            <wp:docPr id="3" name="图片 3" descr="http://n.sinaimg.cn/translate/20170816/xkCI-fyixtym55709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n.sinaimg.cn/translate/20170816/xkCI-fyixtym557097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7375" cy="4257675"/>
                    </a:xfrm>
                    <a:prstGeom prst="rect">
                      <a:avLst/>
                    </a:prstGeom>
                    <a:noFill/>
                    <a:ln>
                      <a:noFill/>
                    </a:ln>
                  </pic:spPr>
                </pic:pic>
              </a:graphicData>
            </a:graphic>
          </wp:inline>
        </w:drawing>
      </w:r>
    </w:p>
    <w:p w:rsidR="000D6A6A" w:rsidRPr="000D6A6A" w:rsidRDefault="000D6A6A" w:rsidP="000D6A6A">
      <w:pPr>
        <w:widowControl/>
        <w:spacing w:before="225" w:after="225" w:line="480" w:lineRule="atLeast"/>
        <w:jc w:val="left"/>
        <w:rPr>
          <w:rFonts w:ascii="微软雅黑" w:eastAsia="微软雅黑" w:hAnsi="微软雅黑" w:cs="宋体" w:hint="eastAsia"/>
          <w:color w:val="000000"/>
          <w:kern w:val="0"/>
          <w:sz w:val="24"/>
          <w:szCs w:val="24"/>
        </w:rPr>
      </w:pPr>
    </w:p>
    <w:p w:rsidR="000D6A6A" w:rsidRPr="000D6A6A" w:rsidRDefault="000D6A6A" w:rsidP="000D6A6A">
      <w:pPr>
        <w:widowControl/>
        <w:spacing w:before="225" w:after="225" w:line="480" w:lineRule="atLeast"/>
        <w:jc w:val="left"/>
        <w:rPr>
          <w:rFonts w:ascii="微软雅黑" w:eastAsia="微软雅黑" w:hAnsi="微软雅黑" w:cs="宋体" w:hint="eastAsia"/>
          <w:color w:val="000000"/>
          <w:kern w:val="0"/>
          <w:sz w:val="24"/>
          <w:szCs w:val="24"/>
        </w:rPr>
      </w:pPr>
      <w:r w:rsidRPr="000D6A6A">
        <w:rPr>
          <w:rFonts w:ascii="微软雅黑" w:eastAsia="微软雅黑" w:hAnsi="微软雅黑" w:cs="宋体" w:hint="eastAsia"/>
          <w:color w:val="000000"/>
          <w:kern w:val="0"/>
          <w:sz w:val="24"/>
          <w:szCs w:val="24"/>
        </w:rPr>
        <w:t>图2  交割流程</w:t>
      </w:r>
    </w:p>
    <w:p w:rsidR="000D6A6A" w:rsidRPr="000D6A6A" w:rsidRDefault="000D6A6A" w:rsidP="000D6A6A">
      <w:pPr>
        <w:widowControl/>
        <w:spacing w:before="225" w:after="225" w:line="480" w:lineRule="atLeast"/>
        <w:jc w:val="left"/>
        <w:rPr>
          <w:rFonts w:ascii="微软雅黑" w:eastAsia="微软雅黑" w:hAnsi="微软雅黑" w:cs="宋体" w:hint="eastAsia"/>
          <w:color w:val="000000"/>
          <w:kern w:val="0"/>
          <w:sz w:val="24"/>
          <w:szCs w:val="24"/>
        </w:rPr>
      </w:pPr>
    </w:p>
    <w:p w:rsidR="000D6A6A" w:rsidRPr="000D6A6A" w:rsidRDefault="000D6A6A" w:rsidP="000D6A6A">
      <w:pPr>
        <w:widowControl/>
        <w:spacing w:before="225" w:after="225" w:line="480" w:lineRule="atLeast"/>
        <w:jc w:val="left"/>
        <w:rPr>
          <w:rFonts w:ascii="微软雅黑" w:eastAsia="微软雅黑" w:hAnsi="微软雅黑" w:cs="宋体" w:hint="eastAsia"/>
          <w:color w:val="000000"/>
          <w:kern w:val="0"/>
          <w:sz w:val="24"/>
          <w:szCs w:val="24"/>
        </w:rPr>
      </w:pPr>
      <w:r w:rsidRPr="000D6A6A">
        <w:rPr>
          <w:rFonts w:ascii="微软雅黑" w:eastAsia="微软雅黑" w:hAnsi="微软雅黑" w:cs="宋体"/>
          <w:noProof/>
          <w:color w:val="000000"/>
          <w:kern w:val="0"/>
          <w:sz w:val="24"/>
          <w:szCs w:val="24"/>
        </w:rPr>
        <w:lastRenderedPageBreak/>
        <w:drawing>
          <wp:inline distT="0" distB="0" distL="0" distR="0">
            <wp:extent cx="5686425" cy="4448175"/>
            <wp:effectExtent l="0" t="0" r="9525" b="9525"/>
            <wp:docPr id="2" name="图片 2" descr="http://n.sinaimg.cn/translate/20170816/ZZE8-fyixtym55709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sinaimg.cn/translate/20170816/ZZE8-fyixtym557099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6425" cy="4448175"/>
                    </a:xfrm>
                    <a:prstGeom prst="rect">
                      <a:avLst/>
                    </a:prstGeom>
                    <a:noFill/>
                    <a:ln>
                      <a:noFill/>
                    </a:ln>
                  </pic:spPr>
                </pic:pic>
              </a:graphicData>
            </a:graphic>
          </wp:inline>
        </w:drawing>
      </w:r>
    </w:p>
    <w:p w:rsidR="000D6A6A" w:rsidRPr="000D6A6A" w:rsidRDefault="000D6A6A" w:rsidP="000D6A6A">
      <w:pPr>
        <w:widowControl/>
        <w:spacing w:before="225" w:after="225" w:line="480" w:lineRule="atLeast"/>
        <w:jc w:val="left"/>
        <w:rPr>
          <w:rFonts w:ascii="微软雅黑" w:eastAsia="微软雅黑" w:hAnsi="微软雅黑" w:cs="宋体" w:hint="eastAsia"/>
          <w:color w:val="000000"/>
          <w:kern w:val="0"/>
          <w:sz w:val="24"/>
          <w:szCs w:val="24"/>
        </w:rPr>
      </w:pPr>
    </w:p>
    <w:p w:rsidR="000D6A6A" w:rsidRPr="000D6A6A" w:rsidRDefault="000D6A6A" w:rsidP="000D6A6A">
      <w:pPr>
        <w:widowControl/>
        <w:spacing w:before="225" w:after="225" w:line="480" w:lineRule="atLeast"/>
        <w:jc w:val="left"/>
        <w:rPr>
          <w:rFonts w:ascii="微软雅黑" w:eastAsia="微软雅黑" w:hAnsi="微软雅黑" w:cs="宋体" w:hint="eastAsia"/>
          <w:color w:val="000000"/>
          <w:kern w:val="0"/>
          <w:sz w:val="24"/>
          <w:szCs w:val="24"/>
        </w:rPr>
      </w:pPr>
      <w:r w:rsidRPr="000D6A6A">
        <w:rPr>
          <w:rFonts w:ascii="微软雅黑" w:eastAsia="微软雅黑" w:hAnsi="微软雅黑" w:cs="宋体" w:hint="eastAsia"/>
          <w:color w:val="000000"/>
          <w:kern w:val="0"/>
          <w:sz w:val="24"/>
          <w:szCs w:val="24"/>
        </w:rPr>
        <w:t>    总结</w:t>
      </w:r>
      <w:r w:rsidRPr="000D6A6A">
        <w:rPr>
          <w:rFonts w:ascii="微软雅黑" w:eastAsia="微软雅黑" w:hAnsi="微软雅黑" w:cs="宋体" w:hint="eastAsia"/>
          <w:color w:val="000000"/>
          <w:kern w:val="0"/>
          <w:sz w:val="24"/>
          <w:szCs w:val="24"/>
        </w:rPr>
        <w:br/>
        <w:t>    卖方在交割月完全占据主动地位，在交易日可以随时提出交割要求，并可计算出提货日，厂库是信用仓单可以不用提前备货，可以选择在提货日之前的相对低点入库即可。</w:t>
      </w:r>
    </w:p>
    <w:p w:rsidR="000D6A6A" w:rsidRPr="000D6A6A" w:rsidRDefault="000D6A6A" w:rsidP="000D6A6A">
      <w:pPr>
        <w:widowControl/>
        <w:jc w:val="left"/>
        <w:rPr>
          <w:rFonts w:ascii="微软雅黑" w:eastAsia="微软雅黑" w:hAnsi="微软雅黑" w:cs="宋体" w:hint="eastAsia"/>
          <w:color w:val="000000"/>
          <w:kern w:val="0"/>
          <w:sz w:val="24"/>
          <w:szCs w:val="24"/>
        </w:rPr>
      </w:pPr>
    </w:p>
    <w:p w:rsidR="000D6A6A" w:rsidRPr="000D6A6A" w:rsidRDefault="000D6A6A" w:rsidP="000D6A6A">
      <w:pPr>
        <w:widowControl/>
        <w:spacing w:before="225" w:after="225" w:line="480" w:lineRule="atLeast"/>
        <w:jc w:val="left"/>
        <w:rPr>
          <w:rFonts w:ascii="微软雅黑" w:eastAsia="微软雅黑" w:hAnsi="微软雅黑" w:cs="宋体" w:hint="eastAsia"/>
          <w:color w:val="000000"/>
          <w:kern w:val="0"/>
          <w:sz w:val="24"/>
          <w:szCs w:val="24"/>
        </w:rPr>
      </w:pPr>
      <w:r w:rsidRPr="000D6A6A">
        <w:rPr>
          <w:rFonts w:ascii="微软雅黑" w:eastAsia="微软雅黑" w:hAnsi="微软雅黑" w:cs="宋体" w:hint="eastAsia"/>
          <w:color w:val="000000"/>
          <w:kern w:val="0"/>
          <w:sz w:val="24"/>
          <w:szCs w:val="24"/>
        </w:rPr>
        <w:t>    在不计算节假日的情况下：</w:t>
      </w:r>
      <w:r w:rsidRPr="000D6A6A">
        <w:rPr>
          <w:rFonts w:ascii="微软雅黑" w:eastAsia="微软雅黑" w:hAnsi="微软雅黑" w:cs="宋体" w:hint="eastAsia"/>
          <w:color w:val="000000"/>
          <w:kern w:val="0"/>
          <w:sz w:val="24"/>
          <w:szCs w:val="24"/>
        </w:rPr>
        <w:br/>
        <w:t>    周一提出配对，周日提货</w:t>
      </w:r>
      <w:r w:rsidRPr="000D6A6A">
        <w:rPr>
          <w:rFonts w:ascii="微软雅黑" w:eastAsia="微软雅黑" w:hAnsi="微软雅黑" w:cs="宋体" w:hint="eastAsia"/>
          <w:color w:val="000000"/>
          <w:kern w:val="0"/>
          <w:sz w:val="24"/>
          <w:szCs w:val="24"/>
        </w:rPr>
        <w:br/>
        <w:t>    周二提出配对，下周一提货</w:t>
      </w:r>
      <w:r w:rsidRPr="000D6A6A">
        <w:rPr>
          <w:rFonts w:ascii="微软雅黑" w:eastAsia="微软雅黑" w:hAnsi="微软雅黑" w:cs="宋体" w:hint="eastAsia"/>
          <w:color w:val="000000"/>
          <w:kern w:val="0"/>
          <w:sz w:val="24"/>
          <w:szCs w:val="24"/>
        </w:rPr>
        <w:br/>
      </w:r>
      <w:r w:rsidRPr="000D6A6A">
        <w:rPr>
          <w:rFonts w:ascii="微软雅黑" w:eastAsia="微软雅黑" w:hAnsi="微软雅黑" w:cs="宋体" w:hint="eastAsia"/>
          <w:color w:val="000000"/>
          <w:kern w:val="0"/>
          <w:sz w:val="24"/>
          <w:szCs w:val="24"/>
        </w:rPr>
        <w:lastRenderedPageBreak/>
        <w:t>    周三提出配对，下周二提货</w:t>
      </w:r>
      <w:r w:rsidRPr="000D6A6A">
        <w:rPr>
          <w:rFonts w:ascii="微软雅黑" w:eastAsia="微软雅黑" w:hAnsi="微软雅黑" w:cs="宋体" w:hint="eastAsia"/>
          <w:color w:val="000000"/>
          <w:kern w:val="0"/>
          <w:sz w:val="24"/>
          <w:szCs w:val="24"/>
        </w:rPr>
        <w:br/>
        <w:t>    周四提出配对，下周四提货</w:t>
      </w:r>
      <w:r w:rsidRPr="000D6A6A">
        <w:rPr>
          <w:rFonts w:ascii="微软雅黑" w:eastAsia="微软雅黑" w:hAnsi="微软雅黑" w:cs="宋体" w:hint="eastAsia"/>
          <w:color w:val="000000"/>
          <w:kern w:val="0"/>
          <w:sz w:val="24"/>
          <w:szCs w:val="24"/>
        </w:rPr>
        <w:br/>
        <w:t>    周五提出配对，下周六提货</w:t>
      </w:r>
    </w:p>
    <w:p w:rsidR="000D6A6A" w:rsidRPr="000D6A6A" w:rsidRDefault="000D6A6A" w:rsidP="000D6A6A">
      <w:pPr>
        <w:widowControl/>
        <w:spacing w:before="225" w:after="225" w:line="480" w:lineRule="atLeast"/>
        <w:jc w:val="left"/>
        <w:rPr>
          <w:rFonts w:ascii="微软雅黑" w:eastAsia="微软雅黑" w:hAnsi="微软雅黑" w:cs="宋体" w:hint="eastAsia"/>
          <w:color w:val="000000"/>
          <w:kern w:val="0"/>
          <w:sz w:val="24"/>
          <w:szCs w:val="24"/>
        </w:rPr>
      </w:pPr>
    </w:p>
    <w:p w:rsidR="000D6A6A" w:rsidRPr="000D6A6A" w:rsidRDefault="000D6A6A" w:rsidP="000D6A6A">
      <w:pPr>
        <w:widowControl/>
        <w:jc w:val="left"/>
        <w:rPr>
          <w:rFonts w:ascii="微软雅黑" w:eastAsia="微软雅黑" w:hAnsi="微软雅黑" w:cs="宋体" w:hint="eastAsia"/>
          <w:color w:val="000000"/>
          <w:kern w:val="0"/>
          <w:sz w:val="24"/>
          <w:szCs w:val="24"/>
        </w:rPr>
      </w:pPr>
      <w:r w:rsidRPr="000D6A6A">
        <w:rPr>
          <w:rFonts w:ascii="微软雅黑" w:eastAsia="微软雅黑" w:hAnsi="微软雅黑" w:cs="宋体" w:hint="eastAsia"/>
          <w:color w:val="000000"/>
          <w:kern w:val="0"/>
          <w:sz w:val="24"/>
          <w:szCs w:val="24"/>
        </w:rPr>
        <w:t>    二、1708 交割情况</w:t>
      </w:r>
    </w:p>
    <w:p w:rsidR="000D6A6A" w:rsidRPr="000D6A6A" w:rsidRDefault="000D6A6A" w:rsidP="000D6A6A">
      <w:pPr>
        <w:widowControl/>
        <w:spacing w:before="225" w:after="225" w:line="480" w:lineRule="atLeast"/>
        <w:jc w:val="left"/>
        <w:rPr>
          <w:rFonts w:ascii="微软雅黑" w:eastAsia="微软雅黑" w:hAnsi="微软雅黑" w:cs="宋体" w:hint="eastAsia"/>
          <w:color w:val="000000"/>
          <w:kern w:val="0"/>
          <w:sz w:val="24"/>
          <w:szCs w:val="24"/>
        </w:rPr>
      </w:pPr>
    </w:p>
    <w:p w:rsidR="000D6A6A" w:rsidRPr="000D6A6A" w:rsidRDefault="000D6A6A" w:rsidP="000D6A6A">
      <w:pPr>
        <w:widowControl/>
        <w:spacing w:before="225" w:after="225" w:line="480" w:lineRule="atLeast"/>
        <w:jc w:val="left"/>
        <w:rPr>
          <w:rFonts w:ascii="微软雅黑" w:eastAsia="微软雅黑" w:hAnsi="微软雅黑" w:cs="宋体" w:hint="eastAsia"/>
          <w:color w:val="000000"/>
          <w:kern w:val="0"/>
          <w:sz w:val="24"/>
          <w:szCs w:val="24"/>
        </w:rPr>
      </w:pPr>
      <w:r w:rsidRPr="000D6A6A">
        <w:rPr>
          <w:rFonts w:ascii="微软雅黑" w:eastAsia="微软雅黑" w:hAnsi="微软雅黑" w:cs="宋体" w:hint="eastAsia"/>
          <w:color w:val="000000"/>
          <w:kern w:val="0"/>
          <w:sz w:val="24"/>
          <w:szCs w:val="24"/>
        </w:rPr>
        <w:t>图3  1708交割情况</w:t>
      </w:r>
    </w:p>
    <w:p w:rsidR="000D6A6A" w:rsidRPr="000D6A6A" w:rsidRDefault="000D6A6A" w:rsidP="000D6A6A">
      <w:pPr>
        <w:widowControl/>
        <w:spacing w:before="225" w:after="225" w:line="480" w:lineRule="atLeast"/>
        <w:jc w:val="left"/>
        <w:rPr>
          <w:rFonts w:ascii="微软雅黑" w:eastAsia="微软雅黑" w:hAnsi="微软雅黑" w:cs="宋体" w:hint="eastAsia"/>
          <w:color w:val="000000"/>
          <w:kern w:val="0"/>
          <w:sz w:val="24"/>
          <w:szCs w:val="24"/>
        </w:rPr>
      </w:pPr>
      <w:r w:rsidRPr="000D6A6A">
        <w:rPr>
          <w:rFonts w:ascii="微软雅黑" w:eastAsia="微软雅黑" w:hAnsi="微软雅黑" w:cs="宋体"/>
          <w:noProof/>
          <w:color w:val="000000"/>
          <w:kern w:val="0"/>
          <w:sz w:val="24"/>
          <w:szCs w:val="24"/>
        </w:rPr>
        <w:drawing>
          <wp:inline distT="0" distB="0" distL="0" distR="0">
            <wp:extent cx="6448425" cy="1419225"/>
            <wp:effectExtent l="0" t="0" r="9525" b="9525"/>
            <wp:docPr id="1" name="图片 1" descr="http://n.sinaimg.cn/translate/20170816/CFbZ-fyixtym55710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sinaimg.cn/translate/20170816/CFbZ-fyixtym557103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48425" cy="1419225"/>
                    </a:xfrm>
                    <a:prstGeom prst="rect">
                      <a:avLst/>
                    </a:prstGeom>
                    <a:noFill/>
                    <a:ln>
                      <a:noFill/>
                    </a:ln>
                  </pic:spPr>
                </pic:pic>
              </a:graphicData>
            </a:graphic>
          </wp:inline>
        </w:drawing>
      </w:r>
    </w:p>
    <w:p w:rsidR="000D6A6A" w:rsidRPr="000D6A6A" w:rsidRDefault="000D6A6A" w:rsidP="000D6A6A">
      <w:pPr>
        <w:widowControl/>
        <w:spacing w:before="225" w:after="225" w:line="480" w:lineRule="atLeast"/>
        <w:jc w:val="left"/>
        <w:rPr>
          <w:rFonts w:ascii="微软雅黑" w:eastAsia="微软雅黑" w:hAnsi="微软雅黑" w:cs="宋体" w:hint="eastAsia"/>
          <w:color w:val="000000"/>
          <w:kern w:val="0"/>
          <w:sz w:val="24"/>
          <w:szCs w:val="24"/>
        </w:rPr>
      </w:pPr>
    </w:p>
    <w:p w:rsidR="000D6A6A" w:rsidRPr="000D6A6A" w:rsidRDefault="000D6A6A" w:rsidP="000D6A6A">
      <w:pPr>
        <w:widowControl/>
        <w:spacing w:before="225" w:after="225" w:line="480" w:lineRule="atLeast"/>
        <w:jc w:val="left"/>
        <w:rPr>
          <w:rFonts w:ascii="微软雅黑" w:eastAsia="微软雅黑" w:hAnsi="微软雅黑" w:cs="宋体" w:hint="eastAsia"/>
          <w:color w:val="000000"/>
          <w:kern w:val="0"/>
          <w:sz w:val="24"/>
          <w:szCs w:val="24"/>
        </w:rPr>
      </w:pPr>
      <w:r w:rsidRPr="000D6A6A">
        <w:rPr>
          <w:rFonts w:ascii="微软雅黑" w:eastAsia="微软雅黑" w:hAnsi="微软雅黑" w:cs="宋体" w:hint="eastAsia"/>
          <w:color w:val="000000"/>
          <w:kern w:val="0"/>
          <w:sz w:val="24"/>
          <w:szCs w:val="24"/>
        </w:rPr>
        <w:t>    通过上表可以很清晰的看到期货交割价低于现货，不符合现货+交割成本的定价逻辑，对于交割买卖方价高价低无所谓，开仓价多少就是多少钱买和卖的货，看着好像没什么问题，但是鸡蛋实际交割有很多和现货贸易不符的情况。</w:t>
      </w:r>
    </w:p>
    <w:p w:rsidR="000D6A6A" w:rsidRPr="000D6A6A" w:rsidRDefault="000D6A6A" w:rsidP="000D6A6A">
      <w:pPr>
        <w:widowControl/>
        <w:jc w:val="left"/>
        <w:rPr>
          <w:rFonts w:ascii="微软雅黑" w:eastAsia="微软雅黑" w:hAnsi="微软雅黑" w:cs="宋体" w:hint="eastAsia"/>
          <w:color w:val="000000"/>
          <w:kern w:val="0"/>
          <w:sz w:val="24"/>
          <w:szCs w:val="24"/>
        </w:rPr>
      </w:pPr>
    </w:p>
    <w:p w:rsidR="000D6A6A" w:rsidRPr="000D6A6A" w:rsidRDefault="000D6A6A" w:rsidP="000D6A6A">
      <w:pPr>
        <w:widowControl/>
        <w:spacing w:before="225" w:after="225" w:line="480" w:lineRule="atLeast"/>
        <w:jc w:val="left"/>
        <w:rPr>
          <w:rFonts w:ascii="微软雅黑" w:eastAsia="微软雅黑" w:hAnsi="微软雅黑" w:cs="宋体" w:hint="eastAsia"/>
          <w:color w:val="000000"/>
          <w:kern w:val="0"/>
          <w:sz w:val="24"/>
          <w:szCs w:val="24"/>
        </w:rPr>
      </w:pPr>
      <w:r w:rsidRPr="000D6A6A">
        <w:rPr>
          <w:rFonts w:ascii="微软雅黑" w:eastAsia="微软雅黑" w:hAnsi="微软雅黑" w:cs="宋体" w:hint="eastAsia"/>
          <w:color w:val="000000"/>
          <w:kern w:val="0"/>
          <w:sz w:val="24"/>
          <w:szCs w:val="24"/>
        </w:rPr>
        <w:t>    1. 规则：配对单位最低为 1 手 5 吨，包装为纸箱，纸箱+蛋托成本 10 元左右， 5 吨折 45 斤箱就是225 箱左右。</w:t>
      </w:r>
    </w:p>
    <w:p w:rsidR="000D6A6A" w:rsidRPr="000D6A6A" w:rsidRDefault="000D6A6A" w:rsidP="000D6A6A">
      <w:pPr>
        <w:widowControl/>
        <w:jc w:val="left"/>
        <w:rPr>
          <w:rFonts w:ascii="微软雅黑" w:eastAsia="微软雅黑" w:hAnsi="微软雅黑" w:cs="宋体" w:hint="eastAsia"/>
          <w:color w:val="000000"/>
          <w:kern w:val="0"/>
          <w:sz w:val="24"/>
          <w:szCs w:val="24"/>
        </w:rPr>
      </w:pPr>
    </w:p>
    <w:p w:rsidR="000D6A6A" w:rsidRPr="000D6A6A" w:rsidRDefault="000D6A6A" w:rsidP="000D6A6A">
      <w:pPr>
        <w:widowControl/>
        <w:spacing w:before="225" w:after="225" w:line="480" w:lineRule="atLeast"/>
        <w:jc w:val="left"/>
        <w:rPr>
          <w:rFonts w:ascii="微软雅黑" w:eastAsia="微软雅黑" w:hAnsi="微软雅黑" w:cs="宋体" w:hint="eastAsia"/>
          <w:color w:val="000000"/>
          <w:kern w:val="0"/>
          <w:sz w:val="24"/>
          <w:szCs w:val="24"/>
        </w:rPr>
      </w:pPr>
      <w:r w:rsidRPr="000D6A6A">
        <w:rPr>
          <w:rFonts w:ascii="微软雅黑" w:eastAsia="微软雅黑" w:hAnsi="微软雅黑" w:cs="宋体" w:hint="eastAsia"/>
          <w:color w:val="000000"/>
          <w:kern w:val="0"/>
          <w:sz w:val="24"/>
          <w:szCs w:val="24"/>
        </w:rPr>
        <w:t>    问题：北方除了河北河南东北部分区域外都使用</w:t>
      </w:r>
      <w:hyperlink r:id="rId15" w:tgtFrame="_blank" w:history="1">
        <w:r w:rsidRPr="000D6A6A">
          <w:rPr>
            <w:rFonts w:ascii="微软雅黑" w:eastAsia="微软雅黑" w:hAnsi="微软雅黑" w:cs="宋体" w:hint="eastAsia"/>
            <w:color w:val="113EAA"/>
            <w:kern w:val="0"/>
            <w:sz w:val="24"/>
            <w:szCs w:val="24"/>
          </w:rPr>
          <w:t>塑料</w:t>
        </w:r>
      </w:hyperlink>
      <w:r w:rsidRPr="000D6A6A">
        <w:rPr>
          <w:rFonts w:ascii="微软雅黑" w:eastAsia="微软雅黑" w:hAnsi="微软雅黑" w:cs="宋体" w:hint="eastAsia"/>
          <w:color w:val="000000"/>
          <w:kern w:val="0"/>
          <w:sz w:val="24"/>
          <w:szCs w:val="24"/>
        </w:rPr>
        <w:t>(</w:t>
      </w:r>
      <w:r w:rsidRPr="000D6A6A">
        <w:rPr>
          <w:rFonts w:ascii="微软雅黑" w:eastAsia="微软雅黑" w:hAnsi="微软雅黑" w:cs="宋体" w:hint="eastAsia"/>
          <w:color w:val="FF0000"/>
          <w:kern w:val="0"/>
          <w:sz w:val="24"/>
          <w:szCs w:val="24"/>
        </w:rPr>
        <w:t>9455</w:t>
      </w:r>
      <w:r w:rsidRPr="000D6A6A">
        <w:rPr>
          <w:rFonts w:ascii="微软雅黑" w:eastAsia="微软雅黑" w:hAnsi="微软雅黑" w:cs="宋体" w:hint="eastAsia"/>
          <w:color w:val="000000"/>
          <w:kern w:val="0"/>
          <w:sz w:val="24"/>
          <w:szCs w:val="24"/>
        </w:rPr>
        <w:t>, </w:t>
      </w:r>
      <w:r w:rsidRPr="000D6A6A">
        <w:rPr>
          <w:rFonts w:ascii="微软雅黑" w:eastAsia="微软雅黑" w:hAnsi="微软雅黑" w:cs="宋体" w:hint="eastAsia"/>
          <w:color w:val="FF0000"/>
          <w:kern w:val="0"/>
          <w:sz w:val="24"/>
          <w:szCs w:val="24"/>
        </w:rPr>
        <w:t>35.00</w:t>
      </w:r>
      <w:r w:rsidRPr="000D6A6A">
        <w:rPr>
          <w:rFonts w:ascii="微软雅黑" w:eastAsia="微软雅黑" w:hAnsi="微软雅黑" w:cs="宋体" w:hint="eastAsia"/>
          <w:color w:val="000000"/>
          <w:kern w:val="0"/>
          <w:sz w:val="24"/>
          <w:szCs w:val="24"/>
        </w:rPr>
        <w:t>, </w:t>
      </w:r>
      <w:r w:rsidRPr="000D6A6A">
        <w:rPr>
          <w:rFonts w:ascii="微软雅黑" w:eastAsia="微软雅黑" w:hAnsi="微软雅黑" w:cs="宋体" w:hint="eastAsia"/>
          <w:color w:val="FF0000"/>
          <w:kern w:val="0"/>
          <w:sz w:val="24"/>
          <w:szCs w:val="24"/>
        </w:rPr>
        <w:t>0.37%</w:t>
      </w:r>
      <w:r w:rsidRPr="000D6A6A">
        <w:rPr>
          <w:rFonts w:ascii="微软雅黑" w:eastAsia="微软雅黑" w:hAnsi="微软雅黑" w:cs="宋体" w:hint="eastAsia"/>
          <w:color w:val="000000"/>
          <w:kern w:val="0"/>
          <w:sz w:val="24"/>
          <w:szCs w:val="24"/>
        </w:rPr>
        <w:t>)框装鸡蛋，盘面价格是含包装的，多头花 2毛 5 一斤的成本买的箱子在塑料框贸易区域是卖不出价格的，在北京市场最多给净蛋价，所以交割成本的大头实际上是空头掏了多头没享受到，这个费用灭失了，除非是运到广东这种销区。</w:t>
      </w:r>
    </w:p>
    <w:p w:rsidR="000D6A6A" w:rsidRPr="000D6A6A" w:rsidRDefault="000D6A6A" w:rsidP="000D6A6A">
      <w:pPr>
        <w:widowControl/>
        <w:jc w:val="left"/>
        <w:rPr>
          <w:rFonts w:ascii="微软雅黑" w:eastAsia="微软雅黑" w:hAnsi="微软雅黑" w:cs="宋体" w:hint="eastAsia"/>
          <w:color w:val="000000"/>
          <w:kern w:val="0"/>
          <w:sz w:val="24"/>
          <w:szCs w:val="24"/>
        </w:rPr>
      </w:pPr>
    </w:p>
    <w:p w:rsidR="000D6A6A" w:rsidRPr="000D6A6A" w:rsidRDefault="000D6A6A" w:rsidP="000D6A6A">
      <w:pPr>
        <w:widowControl/>
        <w:spacing w:before="225" w:after="225" w:line="480" w:lineRule="atLeast"/>
        <w:jc w:val="left"/>
        <w:rPr>
          <w:rFonts w:ascii="微软雅黑" w:eastAsia="微软雅黑" w:hAnsi="微软雅黑" w:cs="宋体" w:hint="eastAsia"/>
          <w:color w:val="000000"/>
          <w:kern w:val="0"/>
          <w:sz w:val="24"/>
          <w:szCs w:val="24"/>
        </w:rPr>
      </w:pPr>
      <w:r w:rsidRPr="000D6A6A">
        <w:rPr>
          <w:rFonts w:ascii="微软雅黑" w:eastAsia="微软雅黑" w:hAnsi="微软雅黑" w:cs="宋体" w:hint="eastAsia"/>
          <w:color w:val="000000"/>
          <w:kern w:val="0"/>
          <w:sz w:val="24"/>
          <w:szCs w:val="24"/>
        </w:rPr>
        <w:t>    日常 1000 公里以上贸易都用的是大车，能运 800， 1150， 1350 箱的为主要贸易车辆，因为鸡蛋贸易走绿色通道，其实就是一个油费和司机费用，量越大折算到每箱鸡蛋成本越低， 1150 的大车从东北运到广东超过 2000 公里折合每箱运费也就 11 元左右， 225 箱 5 吨货只能用 4 米 2 的箱货或者高栏，从大连运到北京 900 公里每箱运费要 10 元，远途运输成本太高。</w:t>
      </w:r>
    </w:p>
    <w:p w:rsidR="000D6A6A" w:rsidRPr="000D6A6A" w:rsidRDefault="000D6A6A" w:rsidP="000D6A6A">
      <w:pPr>
        <w:widowControl/>
        <w:jc w:val="left"/>
        <w:rPr>
          <w:rFonts w:ascii="微软雅黑" w:eastAsia="微软雅黑" w:hAnsi="微软雅黑" w:cs="宋体" w:hint="eastAsia"/>
          <w:color w:val="000000"/>
          <w:kern w:val="0"/>
          <w:sz w:val="24"/>
          <w:szCs w:val="24"/>
        </w:rPr>
      </w:pPr>
    </w:p>
    <w:p w:rsidR="000D6A6A" w:rsidRPr="000D6A6A" w:rsidRDefault="000D6A6A" w:rsidP="000D6A6A">
      <w:pPr>
        <w:widowControl/>
        <w:spacing w:before="225" w:after="225" w:line="480" w:lineRule="atLeast"/>
        <w:jc w:val="left"/>
        <w:rPr>
          <w:rFonts w:ascii="微软雅黑" w:eastAsia="微软雅黑" w:hAnsi="微软雅黑" w:cs="宋体" w:hint="eastAsia"/>
          <w:color w:val="000000"/>
          <w:kern w:val="0"/>
          <w:sz w:val="24"/>
          <w:szCs w:val="24"/>
        </w:rPr>
      </w:pPr>
      <w:r w:rsidRPr="000D6A6A">
        <w:rPr>
          <w:rFonts w:ascii="微软雅黑" w:eastAsia="微软雅黑" w:hAnsi="微软雅黑" w:cs="宋体" w:hint="eastAsia"/>
          <w:color w:val="000000"/>
          <w:kern w:val="0"/>
          <w:sz w:val="24"/>
          <w:szCs w:val="24"/>
        </w:rPr>
        <w:t>    2. 规则：每日交割空头主导，随时申报，多头被动配对。</w:t>
      </w:r>
    </w:p>
    <w:p w:rsidR="000D6A6A" w:rsidRPr="000D6A6A" w:rsidRDefault="000D6A6A" w:rsidP="000D6A6A">
      <w:pPr>
        <w:widowControl/>
        <w:jc w:val="left"/>
        <w:rPr>
          <w:rFonts w:ascii="微软雅黑" w:eastAsia="微软雅黑" w:hAnsi="微软雅黑" w:cs="宋体" w:hint="eastAsia"/>
          <w:color w:val="000000"/>
          <w:kern w:val="0"/>
          <w:sz w:val="24"/>
          <w:szCs w:val="24"/>
        </w:rPr>
      </w:pPr>
    </w:p>
    <w:p w:rsidR="000D6A6A" w:rsidRPr="000D6A6A" w:rsidRDefault="000D6A6A" w:rsidP="000D6A6A">
      <w:pPr>
        <w:widowControl/>
        <w:spacing w:before="225" w:after="225" w:line="480" w:lineRule="atLeast"/>
        <w:jc w:val="left"/>
        <w:rPr>
          <w:rFonts w:ascii="微软雅黑" w:eastAsia="微软雅黑" w:hAnsi="微软雅黑" w:cs="宋体" w:hint="eastAsia"/>
          <w:color w:val="000000"/>
          <w:kern w:val="0"/>
          <w:sz w:val="24"/>
          <w:szCs w:val="24"/>
        </w:rPr>
      </w:pPr>
      <w:r w:rsidRPr="000D6A6A">
        <w:rPr>
          <w:rFonts w:ascii="微软雅黑" w:eastAsia="微软雅黑" w:hAnsi="微软雅黑" w:cs="宋体" w:hint="eastAsia"/>
          <w:color w:val="000000"/>
          <w:kern w:val="0"/>
          <w:sz w:val="24"/>
          <w:szCs w:val="24"/>
        </w:rPr>
        <w:t>    问题：如果多头想一次性买 5 手 25 吨凑一车也有可能因为空头当日申报不足 5 手或有不止一个交割库一共申报而使得多头成本再度增加。这个问题在每日交割量不起来之前解决不了。</w:t>
      </w:r>
    </w:p>
    <w:p w:rsidR="000D6A6A" w:rsidRPr="000D6A6A" w:rsidRDefault="000D6A6A" w:rsidP="000D6A6A">
      <w:pPr>
        <w:widowControl/>
        <w:jc w:val="left"/>
        <w:rPr>
          <w:rFonts w:ascii="微软雅黑" w:eastAsia="微软雅黑" w:hAnsi="微软雅黑" w:cs="宋体" w:hint="eastAsia"/>
          <w:color w:val="000000"/>
          <w:kern w:val="0"/>
          <w:sz w:val="24"/>
          <w:szCs w:val="24"/>
        </w:rPr>
      </w:pPr>
    </w:p>
    <w:p w:rsidR="000D6A6A" w:rsidRPr="000D6A6A" w:rsidRDefault="000D6A6A" w:rsidP="000D6A6A">
      <w:pPr>
        <w:widowControl/>
        <w:spacing w:before="225" w:after="225" w:line="480" w:lineRule="atLeast"/>
        <w:jc w:val="left"/>
        <w:rPr>
          <w:rFonts w:ascii="微软雅黑" w:eastAsia="微软雅黑" w:hAnsi="微软雅黑" w:cs="宋体" w:hint="eastAsia"/>
          <w:color w:val="000000"/>
          <w:kern w:val="0"/>
          <w:sz w:val="24"/>
          <w:szCs w:val="24"/>
        </w:rPr>
      </w:pPr>
      <w:r w:rsidRPr="000D6A6A">
        <w:rPr>
          <w:rFonts w:ascii="微软雅黑" w:eastAsia="微软雅黑" w:hAnsi="微软雅黑" w:cs="宋体" w:hint="eastAsia"/>
          <w:color w:val="000000"/>
          <w:kern w:val="0"/>
          <w:sz w:val="24"/>
          <w:szCs w:val="24"/>
        </w:rPr>
        <w:t>   3. 规则：车板交割和厂库交割鸡蛋哈夫值≥60。</w:t>
      </w:r>
    </w:p>
    <w:p w:rsidR="000D6A6A" w:rsidRPr="000D6A6A" w:rsidRDefault="000D6A6A" w:rsidP="000D6A6A">
      <w:pPr>
        <w:widowControl/>
        <w:jc w:val="left"/>
        <w:rPr>
          <w:rFonts w:ascii="微软雅黑" w:eastAsia="微软雅黑" w:hAnsi="微软雅黑" w:cs="宋体" w:hint="eastAsia"/>
          <w:color w:val="000000"/>
          <w:kern w:val="0"/>
          <w:sz w:val="24"/>
          <w:szCs w:val="24"/>
        </w:rPr>
      </w:pPr>
    </w:p>
    <w:p w:rsidR="000D6A6A" w:rsidRPr="000D6A6A" w:rsidRDefault="000D6A6A" w:rsidP="000D6A6A">
      <w:pPr>
        <w:widowControl/>
        <w:spacing w:before="225" w:after="225" w:line="480" w:lineRule="atLeast"/>
        <w:jc w:val="left"/>
        <w:rPr>
          <w:rFonts w:ascii="微软雅黑" w:eastAsia="微软雅黑" w:hAnsi="微软雅黑" w:cs="宋体" w:hint="eastAsia"/>
          <w:color w:val="000000"/>
          <w:kern w:val="0"/>
          <w:sz w:val="24"/>
          <w:szCs w:val="24"/>
        </w:rPr>
      </w:pPr>
      <w:r w:rsidRPr="000D6A6A">
        <w:rPr>
          <w:rFonts w:ascii="微软雅黑" w:eastAsia="微软雅黑" w:hAnsi="微软雅黑" w:cs="宋体" w:hint="eastAsia"/>
          <w:color w:val="000000"/>
          <w:kern w:val="0"/>
          <w:sz w:val="24"/>
          <w:szCs w:val="24"/>
        </w:rPr>
        <w:t>    问题：在 DB42/T 547 中的哈夫单位分级中， HU72 以上者为 AA 级， HU60-72 为 A 级， HU60 以下者为 B 级 。 实 验 以 产 后 12 小 时 取 得 的 鲜 鸡 蛋 为 样 品 ， 分 别 放 在 冰 箱 冷 藏 （ 4℃ ， 相 对 湿 度70%~90%）和常温（ 25℃，相对湿度 60%~80%）的条件下贮存从哈氏单位看，新鲜鸡蛋的哈氏单位为 84，为 AA 级鸡蛋。室温贮存条件下，第 1 周鸡蛋为 AA 级，第 2 周为 A 级，第 3 周已经为 B级，不建议食用。在实际的贸易环节， 25 度的环境下一周鸡蛋就会转移到终端，而交割标准定在哈夫值大于等于 60 即可，低于 60 就属于不建议食用的次品，交割标准实际上定的过低，这样子只要稍加处理半个月的鸡蛋完全符合交割标准，而交割环节才仅仅是贸易上游环节，销售时这种鸡蛋也卖不上高价。</w:t>
      </w:r>
    </w:p>
    <w:p w:rsidR="000D6A6A" w:rsidRPr="000D6A6A" w:rsidRDefault="000D6A6A" w:rsidP="000D6A6A">
      <w:pPr>
        <w:widowControl/>
        <w:jc w:val="left"/>
        <w:rPr>
          <w:rFonts w:ascii="微软雅黑" w:eastAsia="微软雅黑" w:hAnsi="微软雅黑" w:cs="宋体" w:hint="eastAsia"/>
          <w:color w:val="000000"/>
          <w:kern w:val="0"/>
          <w:sz w:val="24"/>
          <w:szCs w:val="24"/>
        </w:rPr>
      </w:pPr>
      <w:r w:rsidRPr="000D6A6A">
        <w:rPr>
          <w:rFonts w:ascii="微软雅黑" w:eastAsia="微软雅黑" w:hAnsi="微软雅黑" w:cs="宋体" w:hint="eastAsia"/>
          <w:color w:val="000000"/>
          <w:kern w:val="0"/>
          <w:sz w:val="24"/>
          <w:szCs w:val="24"/>
        </w:rPr>
        <w:br/>
        <w:t>    三、结论</w:t>
      </w:r>
    </w:p>
    <w:p w:rsidR="000D6A6A" w:rsidRPr="000D6A6A" w:rsidRDefault="000D6A6A" w:rsidP="000D6A6A">
      <w:pPr>
        <w:widowControl/>
        <w:spacing w:before="225" w:after="225" w:line="480" w:lineRule="atLeast"/>
        <w:jc w:val="left"/>
        <w:rPr>
          <w:rFonts w:ascii="微软雅黑" w:eastAsia="微软雅黑" w:hAnsi="微软雅黑" w:cs="宋体" w:hint="eastAsia"/>
          <w:color w:val="000000"/>
          <w:kern w:val="0"/>
          <w:sz w:val="24"/>
          <w:szCs w:val="24"/>
        </w:rPr>
      </w:pPr>
    </w:p>
    <w:p w:rsidR="000D6A6A" w:rsidRPr="000D6A6A" w:rsidRDefault="000D6A6A" w:rsidP="000D6A6A">
      <w:pPr>
        <w:widowControl/>
        <w:spacing w:before="225" w:after="225" w:line="480" w:lineRule="atLeast"/>
        <w:jc w:val="left"/>
        <w:rPr>
          <w:rFonts w:ascii="微软雅黑" w:eastAsia="微软雅黑" w:hAnsi="微软雅黑" w:cs="宋体" w:hint="eastAsia"/>
          <w:color w:val="000000"/>
          <w:kern w:val="0"/>
          <w:sz w:val="24"/>
          <w:szCs w:val="24"/>
        </w:rPr>
      </w:pPr>
      <w:r w:rsidRPr="000D6A6A">
        <w:rPr>
          <w:rFonts w:ascii="微软雅黑" w:eastAsia="微软雅黑" w:hAnsi="微软雅黑" w:cs="宋体" w:hint="eastAsia"/>
          <w:color w:val="000000"/>
          <w:kern w:val="0"/>
          <w:sz w:val="24"/>
          <w:szCs w:val="24"/>
        </w:rPr>
        <w:t>    在客户全权委托的情况下，亲历交割过程，尤其是在 7、8月新制度新合约的时间，我认为交割制度对空头十分有利，且比预想的情况还要有利，通过一些手段延长鸡蛋保鲜期，在盘面有较大升水时无风险套利随时可以介入，在升</w:t>
      </w:r>
      <w:r w:rsidRPr="000D6A6A">
        <w:rPr>
          <w:rFonts w:ascii="微软雅黑" w:eastAsia="微软雅黑" w:hAnsi="微软雅黑" w:cs="宋体" w:hint="eastAsia"/>
          <w:color w:val="000000"/>
          <w:kern w:val="0"/>
          <w:sz w:val="24"/>
          <w:szCs w:val="24"/>
        </w:rPr>
        <w:lastRenderedPageBreak/>
        <w:t>水状态下做多期货时应回避临近交割月合约。 鸡蛋期货合理定价应该是和现货平水或微贴水，空头理论交割成本因为多头得劣势并不能显示在盘面上。</w:t>
      </w:r>
    </w:p>
    <w:p w:rsidR="000D6A6A" w:rsidRPr="000D6A6A" w:rsidRDefault="000D6A6A" w:rsidP="000D6A6A">
      <w:pPr>
        <w:widowControl/>
        <w:jc w:val="left"/>
        <w:rPr>
          <w:rFonts w:ascii="微软雅黑" w:eastAsia="微软雅黑" w:hAnsi="微软雅黑" w:cs="宋体" w:hint="eastAsia"/>
          <w:color w:val="000000"/>
          <w:kern w:val="0"/>
          <w:sz w:val="24"/>
          <w:szCs w:val="24"/>
        </w:rPr>
      </w:pPr>
      <w:r w:rsidRPr="000D6A6A">
        <w:rPr>
          <w:rFonts w:ascii="微软雅黑" w:eastAsia="微软雅黑" w:hAnsi="微软雅黑" w:cs="宋体" w:hint="eastAsia"/>
          <w:color w:val="000000"/>
          <w:kern w:val="0"/>
          <w:sz w:val="24"/>
          <w:szCs w:val="24"/>
        </w:rPr>
        <w:br/>
        <w:t>作者：XXX；来源：一德菁英汇；农产品期货网转载本文仅为传播更多信息为目的，并不表示本网认可文中作者观点。若转载文章作者有认为本网有不妥之处，请致电本网010-51289506联系，本网将立即与您磋商并解决相关事宜</w:t>
      </w:r>
    </w:p>
    <w:p w:rsidR="003D151D" w:rsidRDefault="000D6A6A"/>
    <w:sectPr w:rsidR="003D15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ADE"/>
    <w:rsid w:val="000D6A6A"/>
    <w:rsid w:val="00505ADE"/>
    <w:rsid w:val="00B84CFD"/>
    <w:rsid w:val="00BB4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3AFE00-D2D2-4ADC-B926-D55C52EE2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D6A6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D6A6A"/>
    <w:rPr>
      <w:rFonts w:ascii="宋体" w:eastAsia="宋体" w:hAnsi="宋体" w:cs="宋体"/>
      <w:b/>
      <w:bCs/>
      <w:kern w:val="36"/>
      <w:sz w:val="48"/>
      <w:szCs w:val="48"/>
    </w:rPr>
  </w:style>
  <w:style w:type="character" w:customStyle="1" w:styleId="time-source">
    <w:name w:val="time-source"/>
    <w:basedOn w:val="a0"/>
    <w:rsid w:val="000D6A6A"/>
  </w:style>
  <w:style w:type="character" w:styleId="a3">
    <w:name w:val="Hyperlink"/>
    <w:basedOn w:val="a0"/>
    <w:uiPriority w:val="99"/>
    <w:semiHidden/>
    <w:unhideWhenUsed/>
    <w:rsid w:val="000D6A6A"/>
    <w:rPr>
      <w:color w:val="0000FF"/>
      <w:u w:val="single"/>
    </w:rPr>
  </w:style>
  <w:style w:type="character" w:customStyle="1" w:styleId="page-tool-i">
    <w:name w:val="page-tool-i"/>
    <w:basedOn w:val="a0"/>
    <w:rsid w:val="000D6A6A"/>
  </w:style>
  <w:style w:type="paragraph" w:styleId="a4">
    <w:name w:val="Normal (Web)"/>
    <w:basedOn w:val="a"/>
    <w:uiPriority w:val="99"/>
    <w:semiHidden/>
    <w:unhideWhenUsed/>
    <w:rsid w:val="000D6A6A"/>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0D6A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8377420">
      <w:bodyDiv w:val="1"/>
      <w:marLeft w:val="0"/>
      <w:marRight w:val="0"/>
      <w:marTop w:val="0"/>
      <w:marBottom w:val="0"/>
      <w:divBdr>
        <w:top w:val="none" w:sz="0" w:space="0" w:color="auto"/>
        <w:left w:val="none" w:sz="0" w:space="0" w:color="auto"/>
        <w:bottom w:val="none" w:sz="0" w:space="0" w:color="auto"/>
        <w:right w:val="none" w:sz="0" w:space="0" w:color="auto"/>
      </w:divBdr>
      <w:divsChild>
        <w:div w:id="1678269600">
          <w:marLeft w:val="0"/>
          <w:marRight w:val="0"/>
          <w:marTop w:val="225"/>
          <w:marBottom w:val="0"/>
          <w:divBdr>
            <w:top w:val="none" w:sz="0" w:space="0" w:color="auto"/>
            <w:left w:val="none" w:sz="0" w:space="0" w:color="auto"/>
            <w:bottom w:val="none" w:sz="0" w:space="0" w:color="auto"/>
            <w:right w:val="none" w:sz="0" w:space="0" w:color="auto"/>
          </w:divBdr>
        </w:div>
        <w:div w:id="1825705115">
          <w:marLeft w:val="0"/>
          <w:marRight w:val="0"/>
          <w:marTop w:val="450"/>
          <w:marBottom w:val="0"/>
          <w:divBdr>
            <w:top w:val="none" w:sz="0" w:space="0" w:color="auto"/>
            <w:left w:val="none" w:sz="0" w:space="0" w:color="auto"/>
            <w:bottom w:val="none" w:sz="0" w:space="0" w:color="auto"/>
            <w:right w:val="none" w:sz="0" w:space="0" w:color="auto"/>
          </w:divBdr>
          <w:divsChild>
            <w:div w:id="444153199">
              <w:marLeft w:val="0"/>
              <w:marRight w:val="0"/>
              <w:marTop w:val="0"/>
              <w:marBottom w:val="0"/>
              <w:divBdr>
                <w:top w:val="none" w:sz="0" w:space="0" w:color="auto"/>
                <w:left w:val="none" w:sz="0" w:space="0" w:color="auto"/>
                <w:bottom w:val="none" w:sz="0" w:space="0" w:color="auto"/>
                <w:right w:val="none" w:sz="0" w:space="0" w:color="auto"/>
              </w:divBdr>
            </w:div>
          </w:divsChild>
        </w:div>
        <w:div w:id="1717075679">
          <w:marLeft w:val="0"/>
          <w:marRight w:val="0"/>
          <w:marTop w:val="300"/>
          <w:marBottom w:val="0"/>
          <w:divBdr>
            <w:top w:val="single" w:sz="6" w:space="0" w:color="D0D0D0"/>
            <w:left w:val="none" w:sz="0" w:space="0" w:color="auto"/>
            <w:bottom w:val="none" w:sz="0" w:space="0" w:color="auto"/>
            <w:right w:val="none" w:sz="0" w:space="0" w:color="auto"/>
          </w:divBdr>
          <w:divsChild>
            <w:div w:id="701710567">
              <w:marLeft w:val="0"/>
              <w:marRight w:val="0"/>
              <w:marTop w:val="0"/>
              <w:marBottom w:val="0"/>
              <w:divBdr>
                <w:top w:val="none" w:sz="0" w:space="0" w:color="auto"/>
                <w:left w:val="none" w:sz="0" w:space="0" w:color="auto"/>
                <w:bottom w:val="none" w:sz="0" w:space="0" w:color="auto"/>
                <w:right w:val="none" w:sz="0" w:space="0" w:color="auto"/>
              </w:divBdr>
              <w:divsChild>
                <w:div w:id="483283482">
                  <w:marLeft w:val="0"/>
                  <w:marRight w:val="0"/>
                  <w:marTop w:val="0"/>
                  <w:marBottom w:val="0"/>
                  <w:divBdr>
                    <w:top w:val="none" w:sz="0" w:space="0" w:color="auto"/>
                    <w:left w:val="none" w:sz="0" w:space="0" w:color="auto"/>
                    <w:bottom w:val="none" w:sz="0" w:space="0" w:color="auto"/>
                    <w:right w:val="none" w:sz="0" w:space="0" w:color="auto"/>
                  </w:divBdr>
                </w:div>
                <w:div w:id="136996125">
                  <w:marLeft w:val="0"/>
                  <w:marRight w:val="0"/>
                  <w:marTop w:val="0"/>
                  <w:marBottom w:val="0"/>
                  <w:divBdr>
                    <w:top w:val="none" w:sz="0" w:space="0" w:color="auto"/>
                    <w:left w:val="none" w:sz="0" w:space="0" w:color="auto"/>
                    <w:bottom w:val="none" w:sz="0" w:space="0" w:color="auto"/>
                    <w:right w:val="none" w:sz="0" w:space="0" w:color="auto"/>
                  </w:divBdr>
                  <w:divsChild>
                    <w:div w:id="1128162258">
                      <w:blockQuote w:val="1"/>
                      <w:marLeft w:val="0"/>
                      <w:marRight w:val="0"/>
                      <w:marTop w:val="150"/>
                      <w:marBottom w:val="150"/>
                      <w:divBdr>
                        <w:top w:val="none" w:sz="0" w:space="0" w:color="auto"/>
                        <w:left w:val="none" w:sz="0" w:space="0" w:color="auto"/>
                        <w:bottom w:val="none" w:sz="0" w:space="0" w:color="auto"/>
                        <w:right w:val="none" w:sz="0" w:space="0" w:color="auto"/>
                      </w:divBdr>
                    </w:div>
                    <w:div w:id="66925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hyperlink" Target="http://sns.qzone.qq.com/cgi-bin/qzshare/cgi_qzshare_onekey?url=http%3A%2F%2Ffinance.sina.com.cn%2Fmoney%2Ffuture%2Fagri%2F2017-08-16%2Fdoc-ifyixipt2030773.shtml&amp;title=%E9%B8%A1%E8%9B%8B%20%C2%B7%20%E6%9C%9F%E8%B4%A7%E5%90%88%E7%90%86%E5%AE%9A%E4%BB%B7%E5%BA%94%E8%AF%A5%E6%98%AF%E5%92%8C%E7%8E%B0%E8%B4%A7%E5%B9%B3%E6%B0%B4%E6%88%96%E5%BE%AE%E8%B4%B4%E6%B0%B4%20%7C%20%E9%B8%A1%E8%9B%8B1708%E4%BA%A4%E5%89%B2%E6%8A%A5%E5%91%8A&amp;desc=&amp;summary=&amp;pics=http%3A%2F%2Fn.sinaimg.cn%2Ftranslate%2F20170816%2FxkCI-fyixtym5570979.jpg" TargetMode="Externa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javascript:;" TargetMode="External"/><Relationship Id="rId11" Type="http://schemas.openxmlformats.org/officeDocument/2006/relationships/hyperlink" Target="http://hi.finance.sina.com.cn/finance/2017banker/baoming.php?dpc=1" TargetMode="External"/><Relationship Id="rId5" Type="http://schemas.openxmlformats.org/officeDocument/2006/relationships/hyperlink" Target="http://service.weibo.com/share/share.php?url=http%3A%2F%2Ffinance.sina.com.cn%2Fmoney%2Ffuture%2Fagri%2F2017-08-16%2Fdoc-ifyixipt2030773.shtml&amp;title=%E9%B8%A1%E8%9B%8B%20%C2%B7%20%E6%9C%9F%E8%B4%A7%E5%90%88%E7%90%86%E5%AE%9A%E4%BB%B7%E5%BA%94%E8%AF%A5%E6%98%AF%E5%92%8C%E7%8E%B0%E8%B4%A7%E5%B9%B3%E6%B0%B4%E6%88%96%E5%BE%AE%E8%B4%B4%E6%B0%B4%20%7C%20%E9%B8%A1%E8%9B%8B1708%E4%BA%A4%E5%89%B2%E6%8A%A5%E5%91%8A&amp;pic=http%3A%2F%2Fn.sinaimg.cn%2Ftranslate%2F20170816%2FxkCI-fyixtym5570979.jpg" TargetMode="External"/><Relationship Id="rId15" Type="http://schemas.openxmlformats.org/officeDocument/2006/relationships/hyperlink" Target="http://finance.sina.com.cn/money/future/quote.html?code=L0" TargetMode="External"/><Relationship Id="rId10" Type="http://schemas.openxmlformats.org/officeDocument/2006/relationships/image" Target="media/image1.jpeg"/><Relationship Id="rId4" Type="http://schemas.openxmlformats.org/officeDocument/2006/relationships/hyperlink" Target="http://www.ncpqh.com/news/getDetail?newsclass=1&amp;id=415468" TargetMode="External"/><Relationship Id="rId9" Type="http://schemas.openxmlformats.org/officeDocument/2006/relationships/hyperlink" Target="http://saxn.sina.com.cn/dsp/click?t=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&amp;userid=112.74.50.196_1484619419.967450&amp;auth=cf1a45486233d7fa&amp;p=W1mORkGeOKGJjU9FnQI9LYi5nObbIuMZzh7G3Q%3D%3D&amp;url=http%3A%2F%2Fsax.sina.com.cn%2Fclick%3Ftype%3D2%26t%3DNWI1OThlNDYtNDE5ZS0zOGExLTg5OGQtNGY0NTlkMDIzZDJkCTE3CVBEUFMwMDAwMDAwNTYwMjYJMzEwOTk3MQkxCVJUQgktCQk%253D%26id%3D17%26url%3Dhttp%253A%252F%252Fweixin.zx017.cn%252Fsnjbz0714wz%252F%253Futm_source%253Dsn-j%2526utm_medium%253Dpcj%2526utm_campaign%253Dpc-640x90-lr%26sina_sign%3D81652e79345f5a78&amp;sign=2dc56fb4ba55e9c8" TargetMode="External"/><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513</Words>
  <Characters>2930</Characters>
  <Application>Microsoft Office Word</Application>
  <DocSecurity>0</DocSecurity>
  <Lines>24</Lines>
  <Paragraphs>6</Paragraphs>
  <ScaleCrop>false</ScaleCrop>
  <Company/>
  <LinksUpToDate>false</LinksUpToDate>
  <CharactersWithSpaces>3437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gxy</dc:creator>
  <cp:keywords/>
  <dc:description/>
  <cp:lastModifiedBy>gxy</cp:lastModifiedBy>
  <cp:revision>3</cp:revision>
  <dcterms:created xsi:type="dcterms:W3CDTF">2017-08-16T07:38:00Z</dcterms:created>
  <dcterms:modified xsi:type="dcterms:W3CDTF">2017-08-16T07:39:00Z</dcterms:modified>
</cp:coreProperties>
</file>